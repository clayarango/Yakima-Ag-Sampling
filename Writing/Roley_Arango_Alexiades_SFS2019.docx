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16ACE" w14:textId="79D0B546" w:rsidR="00C575A8" w:rsidRDefault="00425C7C" w:rsidP="00734B00">
      <w:pPr>
        <w:pStyle w:val="NoSpacing"/>
      </w:pPr>
      <w:r>
        <w:t>THE INFLUENCE OF IRRIGATION FLOWS ON MICROBIAL AND ALGAL NUTRIENT LIMITATION</w:t>
      </w:r>
    </w:p>
    <w:p w14:paraId="394B3701" w14:textId="77777777" w:rsidR="00D808A6" w:rsidRDefault="00D808A6" w:rsidP="00734B00">
      <w:pPr>
        <w:pStyle w:val="NoSpacing"/>
      </w:pPr>
      <w:r>
        <w:t xml:space="preserve">Sarah S. Roley, Clay Arango, Alexander </w:t>
      </w:r>
      <w:r w:rsidR="00E01553">
        <w:t xml:space="preserve">V. </w:t>
      </w:r>
      <w:r>
        <w:t>Alexiades</w:t>
      </w:r>
    </w:p>
    <w:p w14:paraId="1589F6DC" w14:textId="77777777" w:rsidR="00D808A6" w:rsidRDefault="00D808A6" w:rsidP="00734B00">
      <w:pPr>
        <w:pStyle w:val="NoSpacing"/>
      </w:pPr>
    </w:p>
    <w:p w14:paraId="68D01310" w14:textId="0BFC706C" w:rsidR="00734B00" w:rsidRDefault="00D808A6" w:rsidP="00734B00">
      <w:pPr>
        <w:pStyle w:val="NoSpacing"/>
      </w:pPr>
      <w:r>
        <w:t xml:space="preserve">In </w:t>
      </w:r>
      <w:r w:rsidR="00E01553">
        <w:t xml:space="preserve">watersheds with </w:t>
      </w:r>
      <w:r>
        <w:t>irrigated agricultur</w:t>
      </w:r>
      <w:r w:rsidR="00E01553">
        <w:t>e</w:t>
      </w:r>
      <w:r>
        <w:t>, water sources</w:t>
      </w:r>
      <w:r w:rsidR="00270651">
        <w:t xml:space="preserve"> shift seasonally</w:t>
      </w:r>
      <w:r w:rsidR="003C04F8">
        <w:t xml:space="preserve">, from return flows during irrigation season to </w:t>
      </w:r>
      <w:r>
        <w:t>shallow groundwate</w:t>
      </w:r>
      <w:r w:rsidR="00425C7C">
        <w:t>r</w:t>
      </w:r>
      <w:r w:rsidR="003C04F8">
        <w:t xml:space="preserve"> during non-irrigation season.</w:t>
      </w:r>
      <w:r w:rsidR="001C4A4C">
        <w:t xml:space="preserve"> </w:t>
      </w:r>
      <w:r>
        <w:t xml:space="preserve">We investigated the </w:t>
      </w:r>
      <w:r w:rsidR="00EC762C">
        <w:t xml:space="preserve">effect of irrigation on stream algal </w:t>
      </w:r>
      <w:r w:rsidR="001C4A4C">
        <w:t>and microbial communities in tributaries of the Yakima River</w:t>
      </w:r>
      <w:r w:rsidR="00EC762C">
        <w:t xml:space="preserve"> in central Washington, USA. We deployed nutrient-diffusing substrates (NDS) in both irrigation an</w:t>
      </w:r>
      <w:r w:rsidR="00425C7C">
        <w:t>d non-irrigation season across</w:t>
      </w:r>
      <w:r w:rsidR="00EC762C">
        <w:t xml:space="preserve"> </w:t>
      </w:r>
      <w:r w:rsidR="00425C7C">
        <w:t>5</w:t>
      </w:r>
      <w:r w:rsidR="00EC762C">
        <w:t xml:space="preserve"> tributary streams. The NDS were topped with either glass di</w:t>
      </w:r>
      <w:r w:rsidR="00425C7C">
        <w:t>scs (</w:t>
      </w:r>
      <w:r w:rsidR="00EC762C">
        <w:t>autotrophs) or cellulose sponges (heterotrophs). We amended the NDS with nitrogen, phosphorus, and silica</w:t>
      </w:r>
      <w:r w:rsidR="00030202">
        <w:rPr>
          <w:rFonts w:hint="eastAsia"/>
          <w:lang w:eastAsia="ja-JP"/>
        </w:rPr>
        <w:t xml:space="preserve"> in a factorial design</w:t>
      </w:r>
      <w:r w:rsidR="00EC762C">
        <w:t>, and deployed in each stream for at least 1 week. After retrieval, we measured photosynthesis</w:t>
      </w:r>
      <w:r w:rsidR="00E42889">
        <w:t xml:space="preserve"> (GPP)</w:t>
      </w:r>
      <w:r w:rsidR="00EC762C">
        <w:t>, respiration</w:t>
      </w:r>
      <w:r w:rsidR="00E42889">
        <w:t xml:space="preserve"> (ER)</w:t>
      </w:r>
      <w:r w:rsidR="00EC762C">
        <w:t xml:space="preserve">, and chlorophyll-a concentration. </w:t>
      </w:r>
      <w:r w:rsidR="00425C7C">
        <w:t>D</w:t>
      </w:r>
      <w:r w:rsidR="00EC762C">
        <w:t>uring irrigation season, nutrient addition</w:t>
      </w:r>
      <w:r w:rsidR="00566B4C">
        <w:t xml:space="preserve"> </w:t>
      </w:r>
      <w:r w:rsidR="00EC762C">
        <w:t xml:space="preserve">either increased </w:t>
      </w:r>
      <w:r w:rsidR="00E42889">
        <w:t>GPP and ER</w:t>
      </w:r>
      <w:r w:rsidR="00EC762C">
        <w:t xml:space="preserve"> or had no effect</w:t>
      </w:r>
      <w:r w:rsidR="001C4A4C">
        <w:t xml:space="preserve">, suggesting that microbial communities </w:t>
      </w:r>
      <w:r w:rsidR="00270651">
        <w:t>had additional capacity for assimilation</w:t>
      </w:r>
      <w:r w:rsidR="00566B4C">
        <w:t xml:space="preserve">. </w:t>
      </w:r>
      <w:r w:rsidR="00DF30E0">
        <w:t>D</w:t>
      </w:r>
      <w:r w:rsidR="009F3996">
        <w:t xml:space="preserve">uring non-irrigation season, </w:t>
      </w:r>
      <w:r w:rsidR="00236E90">
        <w:t xml:space="preserve">GPP and ER were much lower and </w:t>
      </w:r>
      <w:r w:rsidR="009F3996">
        <w:t xml:space="preserve">nutrient additions either inhibited </w:t>
      </w:r>
      <w:r w:rsidR="00236E90">
        <w:t xml:space="preserve">GPP and ER or were neutral. </w:t>
      </w:r>
      <w:r w:rsidR="00782B5C">
        <w:t>Microbes and algae may have been limited by sunlight and water temperature</w:t>
      </w:r>
      <w:r w:rsidR="001C4A4C">
        <w:t xml:space="preserve"> during the cooler</w:t>
      </w:r>
      <w:r w:rsidR="004E20E4">
        <w:t xml:space="preserve"> and </w:t>
      </w:r>
      <w:bookmarkStart w:id="0" w:name="_GoBack"/>
      <w:bookmarkEnd w:id="0"/>
      <w:r w:rsidR="004E20E4">
        <w:t>low-light</w:t>
      </w:r>
      <w:r w:rsidR="001C4A4C">
        <w:t xml:space="preserve"> non-irrigation season</w:t>
      </w:r>
      <w:r w:rsidR="00782B5C">
        <w:t xml:space="preserve">. Overall, our results suggest </w:t>
      </w:r>
      <w:r w:rsidR="00425C7C">
        <w:t>a high capacity for biological nutrient uptake</w:t>
      </w:r>
      <w:r w:rsidR="00782B5C">
        <w:t xml:space="preserve"> during irrigation season</w:t>
      </w:r>
      <w:r w:rsidR="00425C7C">
        <w:t>, which is</w:t>
      </w:r>
      <w:r w:rsidR="00782B5C">
        <w:t xml:space="preserve"> potentially important for maintaining water quality.</w:t>
      </w:r>
    </w:p>
    <w:p w14:paraId="11782F0C" w14:textId="77777777" w:rsidR="00782B5C" w:rsidRDefault="00782B5C" w:rsidP="00734B00">
      <w:pPr>
        <w:pStyle w:val="NoSpacing"/>
      </w:pPr>
    </w:p>
    <w:p w14:paraId="273F7787" w14:textId="77777777" w:rsidR="00734B00" w:rsidRDefault="00734B00" w:rsidP="00734B00">
      <w:pPr>
        <w:pStyle w:val="NoSpacing"/>
      </w:pPr>
    </w:p>
    <w:sectPr w:rsidR="0073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B00"/>
    <w:rsid w:val="00030202"/>
    <w:rsid w:val="000B0645"/>
    <w:rsid w:val="001C4A4C"/>
    <w:rsid w:val="00236E90"/>
    <w:rsid w:val="00270651"/>
    <w:rsid w:val="003C04F8"/>
    <w:rsid w:val="00425C7C"/>
    <w:rsid w:val="004E20E4"/>
    <w:rsid w:val="00566B4C"/>
    <w:rsid w:val="00734B00"/>
    <w:rsid w:val="00782B5C"/>
    <w:rsid w:val="00817DE1"/>
    <w:rsid w:val="00867500"/>
    <w:rsid w:val="009013FF"/>
    <w:rsid w:val="009F3996"/>
    <w:rsid w:val="00A3529C"/>
    <w:rsid w:val="00C575A8"/>
    <w:rsid w:val="00C60014"/>
    <w:rsid w:val="00C85CD8"/>
    <w:rsid w:val="00D05AD3"/>
    <w:rsid w:val="00D808A6"/>
    <w:rsid w:val="00DF30E0"/>
    <w:rsid w:val="00E01553"/>
    <w:rsid w:val="00E42889"/>
    <w:rsid w:val="00EC762C"/>
    <w:rsid w:val="00E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2C33"/>
  <w15:docId w15:val="{6AB9A0DB-F7E2-4D9E-89EA-9E4AC84F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B0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2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Roley, Sarah</dc:creator>
  <cp:keywords/>
  <dc:description/>
  <cp:lastModifiedBy>Roley, Sarah</cp:lastModifiedBy>
  <cp:revision>8</cp:revision>
  <dcterms:created xsi:type="dcterms:W3CDTF">2019-02-18T17:38:00Z</dcterms:created>
  <dcterms:modified xsi:type="dcterms:W3CDTF">2019-02-18T21:18:00Z</dcterms:modified>
</cp:coreProperties>
</file>