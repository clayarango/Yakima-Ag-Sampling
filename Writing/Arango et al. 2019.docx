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0CE4" w:rsidRDefault="002E6519">
      <w:r>
        <w:t>Title 160 characters</w:t>
      </w:r>
    </w:p>
    <w:p w:rsidR="002E6519" w:rsidRDefault="002E6519">
      <w:r>
        <w:t>Seasonal and longitudinal nutrient limitation patterns in watershed influenced by irrigation delivery and return flow</w:t>
      </w:r>
    </w:p>
    <w:p w:rsidR="002E6519" w:rsidRDefault="002E6519">
      <w:r>
        <w:t>CP Arango, SS Roley, AV Alexiades</w:t>
      </w:r>
    </w:p>
    <w:p w:rsidR="002E6519" w:rsidRDefault="002E6519"/>
    <w:p w:rsidR="002E6519" w:rsidRDefault="002E6519">
      <w:r>
        <w:t>Abstract 190 words</w:t>
      </w:r>
    </w:p>
    <w:p w:rsidR="002E6519" w:rsidRDefault="002E6519">
      <w:bookmarkStart w:id="0" w:name="_GoBack"/>
      <w:bookmarkEnd w:id="0"/>
    </w:p>
    <w:sectPr w:rsidR="002E65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5CD"/>
    <w:rsid w:val="002E6519"/>
    <w:rsid w:val="007E65CD"/>
    <w:rsid w:val="00FA0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15E0F8-294D-45A1-AB68-ABAE69797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 Arango</dc:creator>
  <cp:keywords/>
  <dc:description/>
  <cp:lastModifiedBy>Clay Arango</cp:lastModifiedBy>
  <cp:revision>2</cp:revision>
  <dcterms:created xsi:type="dcterms:W3CDTF">2019-02-15T23:33:00Z</dcterms:created>
  <dcterms:modified xsi:type="dcterms:W3CDTF">2019-02-15T23:36:00Z</dcterms:modified>
</cp:coreProperties>
</file>